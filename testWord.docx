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84" w:rsidRDefault="00A271A4">
      <w:r>
        <w:t>This is a word document.</w:t>
      </w:r>
    </w:p>
    <w:p w:rsidR="00DF32E1" w:rsidRDefault="00DF32E1"/>
    <w:p w:rsidR="00DF32E1" w:rsidRDefault="00DF32E1">
      <w:pPr>
        <w:rPr>
          <w:ins w:id="0" w:author="Wes Horton" w:date="2024-01-18T19:40:00Z"/>
          <w:b/>
          <w:bCs/>
        </w:rPr>
      </w:pPr>
      <w:r>
        <w:rPr>
          <w:b/>
          <w:bCs/>
        </w:rPr>
        <w:t>This is a bolded sentence.</w:t>
      </w:r>
    </w:p>
    <w:p w:rsidR="0054395C" w:rsidRDefault="0054395C">
      <w:pPr>
        <w:rPr>
          <w:ins w:id="1" w:author="Wes Horton" w:date="2024-01-18T19:40:00Z"/>
          <w:b/>
          <w:bCs/>
        </w:rPr>
      </w:pPr>
    </w:p>
    <w:p w:rsidR="0054395C" w:rsidRPr="00DF32E1" w:rsidRDefault="0054395C">
      <w:ins w:id="2" w:author="Wes Horton" w:date="2024-01-18T19:40:00Z">
        <w:r>
          <w:rPr>
            <w:b/>
            <w:bCs/>
          </w:rPr>
          <w:t>I turned on track changes and made an edit. Does this work?</w:t>
        </w:r>
      </w:ins>
    </w:p>
    <w:sectPr w:rsidR="0054395C" w:rsidRPr="00DF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 Horton">
    <w15:presenceInfo w15:providerId="AD" w15:userId="S::hortowe@ohsu.edu::dfe9f77a-f01e-423e-a561-121badba4b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A4"/>
    <w:rsid w:val="0054395C"/>
    <w:rsid w:val="007E2184"/>
    <w:rsid w:val="00A271A4"/>
    <w:rsid w:val="00D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A6DB"/>
  <w15:chartTrackingRefBased/>
  <w15:docId w15:val="{BEA11D66-A623-5B4E-8B18-8DB5FD0C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4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Horton</dc:creator>
  <cp:keywords/>
  <dc:description/>
  <cp:lastModifiedBy>Wes Horton</cp:lastModifiedBy>
  <cp:revision>3</cp:revision>
  <dcterms:created xsi:type="dcterms:W3CDTF">2024-01-19T03:10:00Z</dcterms:created>
  <dcterms:modified xsi:type="dcterms:W3CDTF">2024-01-19T03:40:00Z</dcterms:modified>
</cp:coreProperties>
</file>